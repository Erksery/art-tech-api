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42C" w:rsidRPr="00EF2822" w:rsidRDefault="00B3642C" w:rsidP="00B364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282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F5CAE9C" wp14:editId="21A398C0">
            <wp:simplePos x="0" y="0"/>
            <wp:positionH relativeFrom="column">
              <wp:posOffset>-1068705</wp:posOffset>
            </wp:positionH>
            <wp:positionV relativeFrom="paragraph">
              <wp:posOffset>275788</wp:posOffset>
            </wp:positionV>
            <wp:extent cx="7547556" cy="790896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556" cy="79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822">
        <w:rPr>
          <w:rFonts w:ascii="Times New Roman" w:hAnsi="Times New Roman" w:cs="Times New Roman"/>
          <w:b/>
          <w:sz w:val="28"/>
          <w:szCs w:val="28"/>
          <w:lang w:val="en-US"/>
        </w:rPr>
        <w:t>ER-</w:t>
      </w:r>
      <w:r w:rsidRPr="00EF2822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Pr="00EF2822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B3642C" w:rsidRDefault="00B3642C" w:rsidP="00EF28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P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Default="00B3642C" w:rsidP="00B3642C">
      <w:pPr>
        <w:rPr>
          <w:rFonts w:ascii="Times New Roman" w:hAnsi="Times New Roman" w:cs="Times New Roman"/>
          <w:sz w:val="28"/>
          <w:szCs w:val="28"/>
        </w:rPr>
      </w:pPr>
    </w:p>
    <w:p w:rsidR="00B3642C" w:rsidRDefault="00B3642C" w:rsidP="00B3642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3642C" w:rsidRPr="00B3642C" w:rsidRDefault="00B3642C" w:rsidP="00B364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D32">
        <w:rPr>
          <w:rFonts w:ascii="Times New Roman" w:hAnsi="Times New Roman" w:cs="Times New Roman"/>
          <w:b/>
          <w:bCs/>
          <w:sz w:val="28"/>
          <w:szCs w:val="28"/>
        </w:rPr>
        <w:t>Словарь данных «Приём абитуриентов»</w:t>
      </w:r>
    </w:p>
    <w:tbl>
      <w:tblPr>
        <w:tblStyle w:val="a3"/>
        <w:tblpPr w:leftFromText="180" w:rightFromText="180" w:vertAnchor="page" w:horzAnchor="margin" w:tblpXSpec="center" w:tblpY="1576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216"/>
        <w:gridCol w:w="1161"/>
        <w:gridCol w:w="823"/>
        <w:gridCol w:w="824"/>
        <w:gridCol w:w="824"/>
        <w:gridCol w:w="2802"/>
        <w:tblGridChange w:id="1">
          <w:tblGrid>
            <w:gridCol w:w="715"/>
            <w:gridCol w:w="1980"/>
            <w:gridCol w:w="216"/>
            <w:gridCol w:w="1161"/>
            <w:gridCol w:w="823"/>
            <w:gridCol w:w="824"/>
            <w:gridCol w:w="824"/>
            <w:gridCol w:w="2802"/>
            <w:gridCol w:w="1443"/>
          </w:tblGrid>
        </w:tblGridChange>
      </w:tblGrid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Анкета абитуриента (Д)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060BA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анкеты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заполнения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5C679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3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Фотография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4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Изображение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5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6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Фото </w:t>
              </w:r>
            </w:ins>
            <w:ins w:id="7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А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9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Уч. заведение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0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1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2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Заведение,</w:t>
              </w:r>
            </w:ins>
            <w:ins w:id="13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где учился </w:t>
              </w:r>
            </w:ins>
            <w:ins w:id="14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абитуриент</w:t>
              </w:r>
            </w:ins>
            <w:ins w:id="15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ТБ общая информация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246F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  <w:rPrChange w:id="16" w:author="36-4" w:date="2024-11-21T11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7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246F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  <w:rPrChange w:id="18" w:author="36-4" w:date="2024-11-21T11:1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 приличии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2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3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проживания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4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6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Email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7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8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9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Почта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3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ссылка на перечисление пол)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822" w:rsidRPr="00EA0FEA" w:rsidTr="007A0E17">
        <w:tc>
          <w:tcPr>
            <w:tcW w:w="0" w:type="auto"/>
            <w:gridSpan w:val="8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ТБ сведенья о поступлении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3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32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ins w:id="33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34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35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rPr>
          <w:ins w:id="36" w:author="36-4" w:date="2024-11-21T11:07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37" w:author="36-4" w:date="2024-11-21T11:07:00Z"/>
                <w:rFonts w:ascii="Times New Roman" w:hAnsi="Times New Roman" w:cs="Times New Roman"/>
                <w:sz w:val="24"/>
                <w:szCs w:val="24"/>
              </w:rPr>
            </w:pPr>
            <w:ins w:id="3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39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40" w:author="36-4" w:date="2024-11-21T11:08:00Z">
                  <w:rPr>
                    <w:ins w:id="41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42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Дата поступления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43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44" w:author="36-4" w:date="2024-11-21T11:09:00Z">
                  <w:rPr>
                    <w:ins w:id="45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46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Дата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47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48" w:author="36-4" w:date="2024-11-21T11:09:00Z">
                  <w:rPr>
                    <w:ins w:id="49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50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51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52" w:author="36-4" w:date="2024-11-21T11:09:00Z">
                  <w:rPr>
                    <w:ins w:id="53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54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Дата поступления в учебное заведение</w:t>
              </w:r>
            </w:ins>
          </w:p>
        </w:tc>
      </w:tr>
      <w:tr w:rsidR="00EF2822" w:rsidRPr="00EA0FEA" w:rsidTr="007A0E17">
        <w:trPr>
          <w:ins w:id="55" w:author="36-4" w:date="2024-11-21T11:07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56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57" w:author="36-4" w:date="2024-11-21T11:09:00Z">
                  <w:rPr>
                    <w:ins w:id="58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5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60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61" w:author="36-4" w:date="2024-11-21T11:09:00Z">
                  <w:rPr>
                    <w:ins w:id="62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63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Форма обучения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64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65" w:author="36-4" w:date="2024-11-21T11:09:00Z">
                  <w:rPr>
                    <w:ins w:id="66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67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 ссылка на перечисление ФО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68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69" w:author="36-4" w:date="2024-11-21T11:09:00Z">
                  <w:rPr>
                    <w:ins w:id="70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71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72" w:author="36-4" w:date="2024-11-21T11:09:00Z">
                  <w:rPr>
                    <w:ins w:id="73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74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</w:t>
              </w:r>
            </w:ins>
          </w:p>
        </w:tc>
      </w:tr>
      <w:tr w:rsidR="00EF2822" w:rsidRPr="00EA0FEA" w:rsidTr="007A0E17">
        <w:trPr>
          <w:ins w:id="75" w:author="36-4" w:date="2024-11-21T11:07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76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77" w:author="36-4" w:date="2024-11-21T11:09:00Z">
                  <w:rPr>
                    <w:ins w:id="78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7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80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81" w:author="36-4" w:date="2024-11-21T11:09:00Z">
                  <w:rPr>
                    <w:ins w:id="82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83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Вид образования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84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85" w:author="36-4" w:date="2024-11-21T11:09:00Z">
                  <w:rPr>
                    <w:ins w:id="86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87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 ссылка на перечисление образование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88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89" w:author="36-4" w:date="2024-11-21T11:09:00Z">
                  <w:rPr>
                    <w:ins w:id="90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91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92" w:author="36-4" w:date="2024-11-21T11:07:00Z"/>
                <w:rFonts w:ascii="Times New Roman" w:hAnsi="Times New Roman" w:cs="Times New Roman"/>
                <w:sz w:val="24"/>
                <w:szCs w:val="24"/>
                <w:lang w:val="ru-RU"/>
                <w:rPrChange w:id="93" w:author="36-4" w:date="2024-11-21T11:09:00Z">
                  <w:rPr>
                    <w:ins w:id="94" w:author="36-4" w:date="2024-11-21T11:07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95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rPr>
          <w:ins w:id="96" w:author="36-4" w:date="2024-11-21T11:10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97" w:author="36-4" w:date="2024-11-21T11:10:00Z"/>
                <w:rFonts w:ascii="Times New Roman" w:hAnsi="Times New Roman" w:cs="Times New Roman"/>
                <w:sz w:val="24"/>
                <w:szCs w:val="24"/>
              </w:rPr>
            </w:pPr>
            <w:ins w:id="9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99" w:author="36-4" w:date="2024-11-21T11:10:00Z"/>
                <w:rFonts w:ascii="Times New Roman" w:hAnsi="Times New Roman" w:cs="Times New Roman"/>
                <w:sz w:val="24"/>
                <w:szCs w:val="24"/>
                <w:lang w:val="ru-RU"/>
                <w:rPrChange w:id="100" w:author="36-4" w:date="2024-11-21T11:11:00Z">
                  <w:rPr>
                    <w:ins w:id="101" w:author="36-4" w:date="2024-11-21T11:1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02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Ср. бал</w:t>
              </w:r>
            </w:ins>
            <w:ins w:id="103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л аттестата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04" w:author="36-4" w:date="2024-11-21T11:10:00Z"/>
                <w:rFonts w:ascii="Times New Roman" w:hAnsi="Times New Roman" w:cs="Times New Roman"/>
                <w:sz w:val="24"/>
                <w:szCs w:val="24"/>
                <w:lang w:val="ru-RU"/>
                <w:rPrChange w:id="105" w:author="36-4" w:date="2024-11-21T11:11:00Z">
                  <w:rPr>
                    <w:ins w:id="106" w:author="36-4" w:date="2024-11-21T11:1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07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Число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08" w:author="36-4" w:date="2024-11-21T11:10:00Z"/>
                <w:rFonts w:ascii="Times New Roman" w:hAnsi="Times New Roman" w:cs="Times New Roman"/>
                <w:sz w:val="24"/>
                <w:szCs w:val="24"/>
                <w:lang w:val="ru-RU"/>
                <w:rPrChange w:id="109" w:author="36-4" w:date="2024-11-21T11:11:00Z">
                  <w:rPr>
                    <w:ins w:id="110" w:author="36-4" w:date="2024-11-21T11:1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11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12" w:author="36-4" w:date="2024-11-21T11:10:00Z"/>
                <w:rFonts w:ascii="Times New Roman" w:hAnsi="Times New Roman" w:cs="Times New Roman"/>
                <w:sz w:val="24"/>
                <w:szCs w:val="24"/>
                <w:lang w:val="ru-RU"/>
                <w:rPrChange w:id="113" w:author="36-4" w:date="2024-11-21T11:11:00Z">
                  <w:rPr>
                    <w:ins w:id="114" w:author="36-4" w:date="2024-11-21T11:1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15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Балл аттестата</w:t>
              </w:r>
            </w:ins>
          </w:p>
        </w:tc>
      </w:tr>
      <w:tr w:rsidR="00EF2822" w:rsidRPr="00EA0FEA" w:rsidTr="007A0E17">
        <w:trPr>
          <w:ins w:id="116" w:author="36-4" w:date="2024-11-21T11:11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17" w:author="36-4" w:date="2024-11-21T11:11:00Z"/>
                <w:rFonts w:ascii="Times New Roman" w:hAnsi="Times New Roman" w:cs="Times New Roman"/>
                <w:sz w:val="24"/>
                <w:szCs w:val="24"/>
              </w:rPr>
            </w:pPr>
            <w:ins w:id="11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19" w:author="36-4" w:date="2024-11-21T11:11:00Z"/>
                <w:rFonts w:ascii="Times New Roman" w:hAnsi="Times New Roman" w:cs="Times New Roman"/>
                <w:sz w:val="24"/>
                <w:szCs w:val="24"/>
                <w:lang w:val="ru-RU"/>
                <w:rPrChange w:id="120" w:author="36-4" w:date="2024-11-21T11:11:00Z">
                  <w:rPr>
                    <w:ins w:id="121" w:author="36-4" w:date="2024-11-21T11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22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23" w:author="36-4" w:date="2024-11-21T11:11:00Z"/>
                <w:rFonts w:ascii="Times New Roman" w:hAnsi="Times New Roman" w:cs="Times New Roman"/>
                <w:sz w:val="24"/>
                <w:szCs w:val="24"/>
                <w:lang w:val="ru-RU"/>
                <w:rPrChange w:id="124" w:author="36-4" w:date="2024-11-21T11:12:00Z">
                  <w:rPr>
                    <w:ins w:id="125" w:author="36-4" w:date="2024-11-21T11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26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27" w:author="36-4" w:date="2024-11-21T11:11:00Z"/>
                <w:rFonts w:ascii="Times New Roman" w:hAnsi="Times New Roman" w:cs="Times New Roman"/>
                <w:sz w:val="24"/>
                <w:szCs w:val="24"/>
                <w:lang w:val="ru-RU"/>
                <w:rPrChange w:id="128" w:author="36-4" w:date="2024-11-21T11:12:00Z">
                  <w:rPr>
                    <w:ins w:id="129" w:author="36-4" w:date="2024-11-21T11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30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31" w:author="36-4" w:date="2024-11-21T11:11:00Z"/>
                <w:rFonts w:ascii="Times New Roman" w:hAnsi="Times New Roman" w:cs="Times New Roman"/>
                <w:sz w:val="24"/>
                <w:szCs w:val="24"/>
                <w:lang w:val="ru-RU"/>
                <w:rPrChange w:id="132" w:author="36-4" w:date="2024-11-21T11:12:00Z">
                  <w:rPr>
                    <w:ins w:id="133" w:author="36-4" w:date="2024-11-21T11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34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ТБ паспортные данные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Серия и номер паспорта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Строка 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Строка маска для заполнения 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0031F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выдачи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808000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808000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41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0" w:type="auto"/>
            <w:gridSpan w:val="2"/>
            <w:shd w:val="clear" w:color="auto" w:fill="808000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41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808000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41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808000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41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Подпись</w:t>
            </w:r>
          </w:p>
        </w:tc>
      </w:tr>
      <w:tr w:rsidR="00EF2822" w:rsidRPr="00EA0FEA" w:rsidTr="007A0E17">
        <w:trPr>
          <w:ins w:id="135" w:author="36-4" w:date="2024-11-21T11:13:00Z"/>
        </w:trPr>
        <w:tc>
          <w:tcPr>
            <w:tcW w:w="0" w:type="auto"/>
            <w:gridSpan w:val="8"/>
          </w:tcPr>
          <w:p w:rsidR="00EF2822" w:rsidRPr="00ED3225" w:rsidRDefault="00EF2822" w:rsidP="007A0E17">
            <w:pPr>
              <w:jc w:val="center"/>
              <w:rPr>
                <w:ins w:id="136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37" w:author="36-4" w:date="2024-11-21T11:13:00Z">
                  <w:rPr>
                    <w:ins w:id="138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данные законного представителя</w:t>
            </w:r>
          </w:p>
        </w:tc>
      </w:tr>
      <w:tr w:rsidR="00EF2822" w:rsidRPr="00EA0FEA" w:rsidTr="007A0E17">
        <w:trPr>
          <w:ins w:id="139" w:author="36-4" w:date="2024-11-21T11:13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40" w:author="36-4" w:date="2024-11-21T11:13:00Z"/>
                <w:rFonts w:ascii="Times New Roman" w:hAnsi="Times New Roman" w:cs="Times New Roman"/>
                <w:sz w:val="24"/>
                <w:szCs w:val="24"/>
              </w:rPr>
            </w:pPr>
            <w:ins w:id="14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42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43" w:author="36-4" w:date="2024-11-21T11:13:00Z">
                  <w:rPr>
                    <w:ins w:id="144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45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 матери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46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47" w:author="36-4" w:date="2024-11-21T11:13:00Z">
                  <w:rPr>
                    <w:ins w:id="148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49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50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51" w:author="36-4" w:date="2024-11-21T11:13:00Z">
                  <w:rPr>
                    <w:ins w:id="152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53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54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55" w:author="36-4" w:date="2024-11-21T11:13:00Z">
                  <w:rPr>
                    <w:ins w:id="156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57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5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59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>Email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60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61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62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Почта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ВК</w:t>
            </w:r>
          </w:p>
        </w:tc>
        <w:tc>
          <w:tcPr>
            <w:tcW w:w="0" w:type="auto"/>
            <w:gridSpan w:val="2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 матери</w:t>
            </w:r>
          </w:p>
        </w:tc>
        <w:tc>
          <w:tcPr>
            <w:tcW w:w="0" w:type="auto"/>
            <w:gridSpan w:val="2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D241E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 матери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работы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Адрес и наименование организации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Серия и номер паспорта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маска для заполнения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ВК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rPr>
          <w:ins w:id="163" w:author="36-4" w:date="2024-11-21T11:13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64" w:author="36-4" w:date="2024-11-21T11:13:00Z"/>
                <w:rFonts w:ascii="Times New Roman" w:hAnsi="Times New Roman" w:cs="Times New Roman"/>
                <w:sz w:val="24"/>
                <w:szCs w:val="24"/>
              </w:rPr>
            </w:pPr>
            <w:ins w:id="16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66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67" w:author="36-4" w:date="2024-11-21T11:13:00Z">
                  <w:rPr>
                    <w:ins w:id="168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69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 отца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70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71" w:author="36-4" w:date="2024-11-21T11:13:00Z">
                  <w:rPr>
                    <w:ins w:id="172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73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</w:tcPr>
          <w:p w:rsidR="00EF2822" w:rsidRPr="00ED3225" w:rsidRDefault="00EF2822" w:rsidP="007A0E17">
            <w:pPr>
              <w:jc w:val="center"/>
              <w:rPr>
                <w:ins w:id="174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75" w:author="36-4" w:date="2024-11-21T11:13:00Z">
                  <w:rPr>
                    <w:ins w:id="176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77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78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79" w:author="36-4" w:date="2024-11-21T11:13:00Z">
                  <w:rPr>
                    <w:ins w:id="180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81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работы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EA6C8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Адрес и наименование организации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маска для заполнения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ВК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rPr>
          <w:ins w:id="182" w:author="36-4" w:date="2024-11-21T11:13:00Z"/>
        </w:trPr>
        <w:tc>
          <w:tcPr>
            <w:tcW w:w="0" w:type="auto"/>
          </w:tcPr>
          <w:p w:rsidR="00EF2822" w:rsidRPr="00ED3225" w:rsidRDefault="00EF2822" w:rsidP="007A0E17">
            <w:pPr>
              <w:jc w:val="center"/>
              <w:rPr>
                <w:ins w:id="183" w:author="36-4" w:date="2024-11-21T11:13:00Z"/>
                <w:rFonts w:ascii="Times New Roman" w:hAnsi="Times New Roman" w:cs="Times New Roman"/>
                <w:sz w:val="24"/>
                <w:szCs w:val="24"/>
              </w:rPr>
            </w:pPr>
            <w:ins w:id="184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246F00" w:rsidRDefault="00EF2822" w:rsidP="007A0E17">
            <w:pPr>
              <w:jc w:val="center"/>
              <w:rPr>
                <w:ins w:id="185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86" w:author="36-4" w:date="2024-11-21T11:14:00Z">
                  <w:rPr>
                    <w:ins w:id="187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88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Телефон</w:t>
              </w:r>
            </w:ins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отца</w:t>
            </w:r>
          </w:p>
        </w:tc>
        <w:tc>
          <w:tcPr>
            <w:tcW w:w="0" w:type="auto"/>
            <w:gridSpan w:val="2"/>
          </w:tcPr>
          <w:p w:rsidR="00EF2822" w:rsidRPr="00246F00" w:rsidRDefault="00EF2822" w:rsidP="007A0E17">
            <w:pPr>
              <w:jc w:val="center"/>
              <w:rPr>
                <w:ins w:id="189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90" w:author="36-4" w:date="2024-11-21T11:14:00Z">
                  <w:rPr>
                    <w:ins w:id="191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92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 маска для заполнения</w:t>
              </w:r>
            </w:ins>
          </w:p>
        </w:tc>
        <w:tc>
          <w:tcPr>
            <w:tcW w:w="0" w:type="auto"/>
            <w:gridSpan w:val="2"/>
          </w:tcPr>
          <w:p w:rsidR="00EF2822" w:rsidRPr="00246F00" w:rsidRDefault="00EF2822" w:rsidP="007A0E17">
            <w:pPr>
              <w:jc w:val="center"/>
              <w:rPr>
                <w:ins w:id="193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94" w:author="36-4" w:date="2024-11-21T11:14:00Z">
                  <w:rPr>
                    <w:ins w:id="195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196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246F00" w:rsidRDefault="00EF2822" w:rsidP="007A0E17">
            <w:pPr>
              <w:jc w:val="center"/>
              <w:rPr>
                <w:ins w:id="197" w:author="36-4" w:date="2024-11-21T11:13:00Z"/>
                <w:rFonts w:ascii="Times New Roman" w:hAnsi="Times New Roman" w:cs="Times New Roman"/>
                <w:sz w:val="24"/>
                <w:szCs w:val="24"/>
                <w:lang w:val="ru-RU"/>
                <w:rPrChange w:id="198" w:author="36-4" w:date="2024-11-21T11:14:00Z">
                  <w:rPr>
                    <w:ins w:id="199" w:author="36-4" w:date="2024-11-21T11:13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00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Телефон</w:t>
              </w:r>
            </w:ins>
          </w:p>
        </w:tc>
      </w:tr>
      <w:tr w:rsidR="00EF2822" w:rsidRPr="00EA0FEA" w:rsidTr="007A0E17">
        <w:trPr>
          <w:ins w:id="201" w:author="36-4" w:date="2024-11-21T11:14:00Z"/>
        </w:trPr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ins w:id="202" w:author="36-4" w:date="2024-11-21T11:14:00Z"/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ins w:id="203" w:author="36-4" w:date="2024-11-21T11:17:00Z">
              <w:r w:rsidRPr="00EA6C8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ins w:id="204" w:author="36-4" w:date="2024-11-21T11:14:00Z"/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ins w:id="205" w:author="36-4" w:date="2024-11-21T11:14:00Z">
              <w:r w:rsidRPr="00EA6C80">
                <w:rPr>
                  <w:rFonts w:ascii="Times New Roman" w:hAnsi="Times New Roman" w:cs="Times New Roman"/>
                  <w:sz w:val="24"/>
                  <w:szCs w:val="24"/>
                  <w:highlight w:val="darkYellow"/>
                </w:rPr>
                <w:t>Email</w:t>
              </w:r>
            </w:ins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ins w:id="206" w:author="36-4" w:date="2024-11-21T11:14:00Z"/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  <w:rPrChange w:id="207" w:author="36-4" w:date="2024-11-21T11:15:00Z">
                  <w:rPr>
                    <w:ins w:id="208" w:author="36-4" w:date="2024-11-21T11:1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09" w:author="36-4" w:date="2024-11-21T11:15:00Z">
              <w:r w:rsidRPr="00EA6C8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ins w:id="210" w:author="36-4" w:date="2024-11-21T11:14:00Z"/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  <w:rPrChange w:id="211" w:author="36-4" w:date="2024-11-21T11:15:00Z">
                  <w:rPr>
                    <w:ins w:id="212" w:author="36-4" w:date="2024-11-21T11:1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13" w:author="36-4" w:date="2024-11-21T11:15:00Z">
              <w:r w:rsidRPr="00EA6C8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ins w:id="214" w:author="36-4" w:date="2024-11-21T11:14:00Z"/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  <w:rPrChange w:id="215" w:author="36-4" w:date="2024-11-21T11:15:00Z">
                  <w:rPr>
                    <w:ins w:id="216" w:author="36-4" w:date="2024-11-21T11:1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ins w:id="217" w:author="36-4" w:date="2024-11-21T11:15:00Z">
              <w:r w:rsidRPr="00EA6C8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Почта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597D3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Программы СПО(Д)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060BA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gridSpan w:val="2"/>
          </w:tcPr>
          <w:p w:rsidR="00EF2822" w:rsidRPr="00060BA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060BA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2519F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2519F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060BA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0" w:type="auto"/>
            <w:gridSpan w:val="2"/>
          </w:tcPr>
          <w:p w:rsidR="00EF2822" w:rsidRPr="00E24E8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</w:tcPr>
          <w:p w:rsidR="00EF2822" w:rsidRPr="00060BA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2519F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Приказ о зачислении(Д)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приказа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абитуриенты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2519F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2519F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СПО</w:t>
            </w:r>
          </w:p>
        </w:tc>
        <w:tc>
          <w:tcPr>
            <w:tcW w:w="0" w:type="auto"/>
            <w:gridSpan w:val="2"/>
          </w:tcPr>
          <w:p w:rsidR="00EF2822" w:rsidRPr="002519F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документу Программы СПО</w:t>
            </w:r>
          </w:p>
        </w:tc>
        <w:tc>
          <w:tcPr>
            <w:tcW w:w="0" w:type="auto"/>
            <w:gridSpan w:val="2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DC025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Специальность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2519F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в рейтинге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рейтинг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абитуриентов</w:t>
            </w:r>
          </w:p>
        </w:tc>
        <w:tc>
          <w:tcPr>
            <w:tcW w:w="0" w:type="auto"/>
            <w:gridSpan w:val="2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DC025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Рейтинг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2519F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 бал</w:t>
            </w:r>
          </w:p>
        </w:tc>
        <w:tc>
          <w:tcPr>
            <w:tcW w:w="0" w:type="auto"/>
            <w:gridSpan w:val="2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Абитуриенты</w:t>
            </w:r>
          </w:p>
        </w:tc>
        <w:tc>
          <w:tcPr>
            <w:tcW w:w="0" w:type="auto"/>
            <w:gridSpan w:val="2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DC025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 бал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План приёма(Д)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</w:t>
            </w: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</w:t>
            </w:r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сть</w:t>
            </w:r>
            <w:proofErr w:type="spellEnd"/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060BA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приёма</w:t>
            </w:r>
          </w:p>
        </w:tc>
        <w:tc>
          <w:tcPr>
            <w:tcW w:w="0" w:type="auto"/>
            <w:gridSpan w:val="2"/>
          </w:tcPr>
          <w:p w:rsidR="00EF2822" w:rsidRPr="008E08F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8E08F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DC025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 приёма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Конец приёма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документу программы СПО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EF2822" w:rsidRPr="00EA0FEA" w:rsidTr="007A0E17">
        <w:tc>
          <w:tcPr>
            <w:tcW w:w="0" w:type="auto"/>
            <w:gridSpan w:val="8"/>
          </w:tcPr>
          <w:p w:rsidR="00EF2822" w:rsidRPr="005D39A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D39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Тб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данные о плане приема 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бюджетной основе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F72A6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Бюджетные места</w:t>
            </w:r>
          </w:p>
        </w:tc>
        <w:tc>
          <w:tcPr>
            <w:tcW w:w="0" w:type="auto"/>
            <w:gridSpan w:val="2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CB1CF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платной основе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Платные места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Общее количество студентов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F72A6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597D3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97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Контракт на обучение (Д)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приказа о зачислении</w:t>
            </w:r>
          </w:p>
        </w:tc>
        <w:tc>
          <w:tcPr>
            <w:tcW w:w="0" w:type="auto"/>
            <w:gridSpan w:val="2"/>
          </w:tcPr>
          <w:p w:rsidR="00EF2822" w:rsidRPr="00714D9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 к документу Приказ о зачислении</w:t>
            </w:r>
          </w:p>
        </w:tc>
        <w:tc>
          <w:tcPr>
            <w:tcW w:w="0" w:type="auto"/>
            <w:gridSpan w:val="2"/>
          </w:tcPr>
          <w:p w:rsidR="00EF2822" w:rsidRPr="00714D93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714D93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представителя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 к справочнику абитуриент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lastRenderedPageBreak/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ВК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ins w:id="218" w:author="36-4" w:date="2024-11-21T11:17:00Z">
              <w:r w:rsidRPr="006A3B0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Контактный т</w:t>
            </w:r>
            <w:ins w:id="219" w:author="36-4" w:date="2024-11-21T11:14:00Z">
              <w:r w:rsidRPr="006A3B0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елефон</w:t>
              </w:r>
            </w:ins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ins w:id="220" w:author="36-4" w:date="2024-11-21T11:14:00Z">
              <w:r w:rsidRPr="006A3B0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</w:rPr>
            </w:pPr>
            <w:ins w:id="221" w:author="36-4" w:date="2024-11-21T11:14:00Z">
              <w:r w:rsidRPr="006A3B00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Телефон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обучающегося 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 к справочнику абитуриент</w:t>
            </w:r>
          </w:p>
        </w:tc>
        <w:tc>
          <w:tcPr>
            <w:tcW w:w="0" w:type="auto"/>
            <w:gridSpan w:val="2"/>
          </w:tcPr>
          <w:p w:rsidR="00EF2822" w:rsidRPr="000146CD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0146CD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22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Контактный т</w:t>
            </w:r>
            <w:ins w:id="223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елефон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24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 маска для заполнения</w:t>
              </w:r>
            </w:ins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225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ins w:id="226" w:author="36-4" w:date="2024-11-21T11:14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Телефон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CE194C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Специальность</w:t>
            </w:r>
          </w:p>
        </w:tc>
        <w:tc>
          <w:tcPr>
            <w:tcW w:w="0" w:type="auto"/>
            <w:gridSpan w:val="2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Внешний ключ к справочнику абитуриент </w:t>
            </w:r>
          </w:p>
        </w:tc>
        <w:tc>
          <w:tcPr>
            <w:tcW w:w="0" w:type="auto"/>
            <w:gridSpan w:val="2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CE194C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Специальность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Ссылка на справочник абитуриент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rPr>
          <w:trHeight w:hRule="exact" w:val="552"/>
        </w:trPr>
        <w:tc>
          <w:tcPr>
            <w:tcW w:w="0" w:type="auto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E194C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tabs>
                <w:tab w:val="center" w:pos="1385"/>
                <w:tab w:val="left" w:pos="2016"/>
              </w:tabs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ab/>
            </w:r>
            <w:r w:rsidRPr="006A3B00">
              <w:rPr>
                <w:highlight w:val="darkYellow"/>
              </w:rPr>
              <w:t xml:space="preserve"> </w:t>
            </w: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Ссылка на справочник абитуриент</w:t>
            </w:r>
          </w:p>
        </w:tc>
        <w:tc>
          <w:tcPr>
            <w:tcW w:w="0" w:type="auto"/>
            <w:gridSpan w:val="2"/>
          </w:tcPr>
          <w:p w:rsidR="00EF2822" w:rsidRPr="006A3B0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6A3B0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</w:pPr>
            <w:r w:rsidRPr="006A3B00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C16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Вступительные группы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(Д)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EA6C8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6C80" w:rsidRDefault="00EF2822" w:rsidP="007A0E1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приёма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к справочнику Приёмная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компания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 приёма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Конец приёма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Pr="00EA0FEA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  <w:gridSpan w:val="8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ТБ по специальностям (несколько добавить)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документу программы СПО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абитуриенты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бюджетной основе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документу  план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приёма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платной основе</w:t>
            </w:r>
          </w:p>
        </w:tc>
        <w:tc>
          <w:tcPr>
            <w:tcW w:w="0" w:type="auto"/>
            <w:gridSpan w:val="2"/>
          </w:tcPr>
          <w:p w:rsidR="00EF2822" w:rsidRPr="00332184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документу  план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приёма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</w:tcPr>
          <w:p w:rsidR="00EF2822" w:rsidRDefault="00EF2822" w:rsidP="007A0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C16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Рейтинг абитуриентов (Д)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211F48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11F48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211F48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211F48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27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2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2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 приличии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1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Ср. бал</w:t>
              </w:r>
            </w:ins>
            <w:ins w:id="232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л аттестата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3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Число</w:t>
              </w:r>
            </w:ins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4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5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Балл аттестата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6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7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</w:tcPr>
          <w:p w:rsidR="00EF2822" w:rsidRPr="00A636DE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ins w:id="238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3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39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</w:tcPr>
          <w:p w:rsidR="00EF2822" w:rsidRPr="00EA0FEA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240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Приёмная компания (С)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rPr>
          <w:ins w:id="241" w:author="36-4" w:date="2024-11-21T11:26:00Z"/>
        </w:trPr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42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43" w:author="36-4" w:date="2024-11-21T11:26:00Z">
                  <w:rPr>
                    <w:ins w:id="244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45" w:author="36-4" w:date="2024-11-21T11:26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РК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46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47" w:author="36-4" w:date="2024-11-21T11:26:00Z">
                  <w:rPr>
                    <w:ins w:id="248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49" w:author="36-4" w:date="2024-11-21T11:26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Код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50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51" w:author="36-4" w:date="2024-11-21T11:26:00Z">
                  <w:rPr>
                    <w:ins w:id="252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53" w:author="36-4" w:date="2024-11-21T11:26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Число</w:t>
              </w:r>
            </w:ins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54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55" w:author="36-4" w:date="2024-11-21T11:26:00Z">
                  <w:rPr>
                    <w:ins w:id="256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57" w:author="36-4" w:date="2024-11-21T11:26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58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59" w:author="36-4" w:date="2024-11-21T11:26:00Z">
                  <w:rPr>
                    <w:ins w:id="260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61" w:author="36-4" w:date="2024-11-21T11:26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Код кампании</w:t>
              </w:r>
            </w:ins>
          </w:p>
        </w:tc>
      </w:tr>
      <w:tr w:rsidR="00EF2822" w:rsidRPr="00EA0FEA" w:rsidTr="007A0E17">
        <w:trPr>
          <w:ins w:id="262" w:author="36-4" w:date="2024-11-21T11:26:00Z"/>
        </w:trPr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263" w:author="36-4" w:date="2024-11-21T11:26:00Z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64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65" w:author="36-4" w:date="2024-11-21T11:26:00Z">
                  <w:rPr>
                    <w:ins w:id="266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67" w:author="36-4" w:date="2024-11-21T11:26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Наименование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68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69" w:author="36-4" w:date="2024-11-21T11:27:00Z">
                  <w:rPr>
                    <w:ins w:id="270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71" w:author="36-4" w:date="2024-11-21T11:27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72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73" w:author="36-4" w:date="2024-11-21T11:27:00Z">
                  <w:rPr>
                    <w:ins w:id="274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75" w:author="36-4" w:date="2024-11-21T11:27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76" w:author="36-4" w:date="2024-11-21T11:26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77" w:author="36-4" w:date="2024-11-21T11:27:00Z">
                  <w:rPr>
                    <w:ins w:id="278" w:author="36-4" w:date="2024-11-21T11:26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79" w:author="36-4" w:date="2024-11-21T11:27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Имя</w:t>
              </w:r>
            </w:ins>
          </w:p>
        </w:tc>
      </w:tr>
      <w:tr w:rsidR="00EF2822" w:rsidRPr="00EA0FEA" w:rsidTr="007A0E17">
        <w:trPr>
          <w:ins w:id="280" w:author="36-4" w:date="2024-11-21T11:27:00Z"/>
        </w:trPr>
        <w:tc>
          <w:tcPr>
            <w:tcW w:w="0" w:type="auto"/>
            <w:shd w:val="clear" w:color="auto" w:fill="FFFFFF" w:themeFill="background1"/>
          </w:tcPr>
          <w:p w:rsidR="00EF2822" w:rsidRPr="00DC025A" w:rsidRDefault="00EF2822" w:rsidP="007A0E17">
            <w:pPr>
              <w:jc w:val="center"/>
              <w:rPr>
                <w:ins w:id="281" w:author="36-4" w:date="2024-11-21T11:27:00Z"/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82" w:author="36-4" w:date="2024-11-21T11:27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83" w:author="36-4" w:date="2024-11-21T11:27:00Z">
                  <w:rPr>
                    <w:ins w:id="284" w:author="36-4" w:date="2024-11-21T11:27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85" w:author="36-4" w:date="2024-11-21T11:27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 приёма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86" w:author="36-4" w:date="2024-11-21T11:27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87" w:author="36-4" w:date="2024-11-21T11:28:00Z">
                  <w:rPr>
                    <w:ins w:id="288" w:author="36-4" w:date="2024-11-21T11:27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89" w:author="36-4" w:date="2024-11-21T11:28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</w:t>
              </w:r>
            </w:ins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90" w:author="36-4" w:date="2024-11-21T11:27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91" w:author="36-4" w:date="2024-11-21T11:28:00Z">
                  <w:rPr>
                    <w:ins w:id="292" w:author="36-4" w:date="2024-11-21T11:27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93" w:author="36-4" w:date="2024-11-21T11:28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294" w:author="36-4" w:date="2024-11-21T11:27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295" w:author="36-4" w:date="2024-11-21T11:28:00Z">
                  <w:rPr>
                    <w:ins w:id="296" w:author="36-4" w:date="2024-11-21T11:27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297" w:author="36-4" w:date="2024-11-21T11:28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</w:t>
              </w:r>
            </w:ins>
          </w:p>
        </w:tc>
      </w:tr>
      <w:tr w:rsidR="00EF2822" w:rsidRPr="00EA0FEA" w:rsidTr="007A0E17">
        <w:trPr>
          <w:ins w:id="298" w:author="36-4" w:date="2024-11-21T11:29:00Z"/>
        </w:trPr>
        <w:tc>
          <w:tcPr>
            <w:tcW w:w="0" w:type="auto"/>
            <w:shd w:val="clear" w:color="auto" w:fill="FFFFFF" w:themeFill="background1"/>
          </w:tcPr>
          <w:p w:rsidR="00EF2822" w:rsidRPr="00DC025A" w:rsidRDefault="00EF2822" w:rsidP="007A0E17">
            <w:pPr>
              <w:jc w:val="center"/>
              <w:rPr>
                <w:ins w:id="299" w:author="36-4" w:date="2024-11-21T11:29:00Z"/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300" w:author="36-4" w:date="2024-11-21T11:29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301" w:author="36-4" w:date="2024-11-21T11:29:00Z">
                  <w:rPr>
                    <w:ins w:id="302" w:author="36-4" w:date="2024-11-21T11:29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303" w:author="36-4" w:date="2024-11-21T11:30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Начало приёма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304" w:author="36-4" w:date="2024-11-21T11:29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305" w:author="36-4" w:date="2024-11-21T11:29:00Z">
                  <w:rPr>
                    <w:ins w:id="306" w:author="36-4" w:date="2024-11-21T11:29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307" w:author="36-4" w:date="2024-11-21T11:29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</w:t>
              </w:r>
            </w:ins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308" w:author="36-4" w:date="2024-11-21T11:29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309" w:author="36-4" w:date="2024-11-21T11:29:00Z">
                  <w:rPr>
                    <w:ins w:id="310" w:author="36-4" w:date="2024-11-21T11:29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311" w:author="36-4" w:date="2024-11-21T11:29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312" w:author="36-4" w:date="2024-11-21T11:29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313" w:author="36-4" w:date="2024-11-21T11:29:00Z">
                  <w:rPr>
                    <w:ins w:id="314" w:author="36-4" w:date="2024-11-21T11:29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315" w:author="36-4" w:date="2024-11-21T11:29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</w:t>
              </w:r>
            </w:ins>
          </w:p>
        </w:tc>
      </w:tr>
      <w:tr w:rsidR="00EF2822" w:rsidRPr="00EA0FEA" w:rsidTr="007A0E17">
        <w:trPr>
          <w:ins w:id="316" w:author="36-4" w:date="2024-11-21T11:30:00Z"/>
        </w:trPr>
        <w:tc>
          <w:tcPr>
            <w:tcW w:w="0" w:type="auto"/>
            <w:shd w:val="clear" w:color="auto" w:fill="FFFFFF" w:themeFill="background1"/>
          </w:tcPr>
          <w:p w:rsidR="00EF2822" w:rsidRPr="00DC025A" w:rsidRDefault="00EF2822" w:rsidP="007A0E17">
            <w:pPr>
              <w:jc w:val="center"/>
              <w:rPr>
                <w:ins w:id="317" w:author="36-4" w:date="2024-11-21T11:30:00Z"/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318" w:author="36-4" w:date="2024-11-21T11:30:00Z"/>
                <w:rFonts w:ascii="Times New Roman" w:hAnsi="Times New Roman" w:cs="Times New Roman"/>
                <w:b/>
                <w:sz w:val="24"/>
                <w:szCs w:val="24"/>
                <w:lang w:val="ru-RU"/>
                <w:rPrChange w:id="319" w:author="36-4" w:date="2024-11-21T11:30:00Z">
                  <w:rPr>
                    <w:ins w:id="320" w:author="36-4" w:date="2024-11-21T11:30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ins w:id="321" w:author="36-4" w:date="2024-11-21T11:30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Конец приёма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322" w:author="36-4" w:date="2024-11-21T11:30:00Z"/>
                <w:rFonts w:ascii="Times New Roman" w:hAnsi="Times New Roman" w:cs="Times New Roman"/>
                <w:b/>
                <w:sz w:val="24"/>
                <w:szCs w:val="24"/>
              </w:rPr>
            </w:pPr>
            <w:ins w:id="323" w:author="36-4" w:date="2024-11-21T11:30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</w:t>
              </w:r>
            </w:ins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324" w:author="36-4" w:date="2024-11-21T11:30:00Z"/>
                <w:rFonts w:ascii="Times New Roman" w:hAnsi="Times New Roman" w:cs="Times New Roman"/>
                <w:b/>
                <w:sz w:val="24"/>
                <w:szCs w:val="24"/>
              </w:rPr>
            </w:pPr>
            <w:ins w:id="325" w:author="36-4" w:date="2024-11-21T11:30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326" w:author="36-4" w:date="2024-11-21T11:30:00Z"/>
                <w:rFonts w:ascii="Times New Roman" w:hAnsi="Times New Roman" w:cs="Times New Roman"/>
                <w:b/>
                <w:sz w:val="24"/>
                <w:szCs w:val="24"/>
              </w:rPr>
            </w:pPr>
            <w:ins w:id="327" w:author="36-4" w:date="2024-11-21T11:30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Дата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Специальности и профессии (С)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 специальности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Имя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Шифр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Строка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(маска для заполнения)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Шифр специальности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Квалификация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Квалификация </w:t>
            </w:r>
            <w:del w:id="328" w:author="36-4" w:date="2024-11-21T11:24:00Z">
              <w:r w:rsidDel="009C416D"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delText>спецаильности</w:delText>
              </w:r>
            </w:del>
            <w:ins w:id="329" w:author="36-4" w:date="2024-11-21T11:24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ru-RU"/>
                </w:rPr>
                <w:t>специальности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Продолжительность обучения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Время обучения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Примечания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Доп. информация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Абитуриент (С)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Ключ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proofErr w:type="spellEnd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FE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  <w:proofErr w:type="spellEnd"/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анкеты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2519F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2519F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3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2519F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3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332" w:author="36-4" w:date="2024-11-21T11:16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3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 приличии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34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ссылка на перечисление пол)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6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37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проживания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38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3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0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>Email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1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2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3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Почта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44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5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6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7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48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4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0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Фотография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1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Изображение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2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3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Фото </w:t>
              </w:r>
            </w:ins>
            <w:ins w:id="354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А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6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Дата поступления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7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Дата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8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59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Дата поступления в учебное заведение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6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61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Форма обучения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362" w:author="36-4" w:date="2024-11-21T11:11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363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 ссылка на перечисление ФО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64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6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66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Вид образования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D3225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367" w:author="36-4" w:date="2024-11-21T11:12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368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 ссылка на перечисление образование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69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70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7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72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Ср. бал</w:t>
              </w:r>
            </w:ins>
            <w:ins w:id="373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л аттестата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374" w:author="36-4" w:date="2024-11-21T11:1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375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Число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76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0B2D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377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Балл аттестата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  <w:rPrChange w:id="378" w:author="36-4" w:date="2024-11-21T11:1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маска для </w:t>
            </w: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lastRenderedPageBreak/>
              <w:t>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lastRenderedPageBreak/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  <w:rPrChange w:id="379" w:author="36-4" w:date="2024-11-21T11:1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  <w:rPrChange w:id="380" w:author="36-4" w:date="2024-11-21T11:1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маска для заполнения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ВК 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8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82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Уч. заведение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83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84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85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Заведение,</w:t>
              </w:r>
            </w:ins>
            <w:ins w:id="386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где учился </w:t>
              </w:r>
            </w:ins>
            <w:ins w:id="387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абитуриент</w:t>
              </w:r>
            </w:ins>
            <w:ins w:id="388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89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ТБ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1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 матери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2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3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394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395" w:author="36-4" w:date="2024-11-21T11:17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396" w:author="36-4" w:date="2024-11-21T11:14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</w:rPr>
                <w:t>Email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397" w:author="36-4" w:date="2024-11-21T11:15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398" w:author="36-4" w:date="2024-11-21T11:15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399" w:author="36-4" w:date="2024-11-21T11:15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Почта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Номер телефона матери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Номер телефона матери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и наименование организации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Серия и номер паспорта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маска для заполнения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ВК 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1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 отца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2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3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04" w:author="36-4" w:date="2024-11-21T11:13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ФИО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и наименование организации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ИНН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Серия и номер паспорта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Место рождения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 подразделения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Строка маска для заполнения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  <w:rPrChange w:id="405" w:author="36-4" w:date="2024-11-21T11:1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  <w:lang w:val="ru-RU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Кем выдан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5936E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>Дата выдачи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406" w:author="36-4" w:date="2024-11-21T11:17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407" w:author="36-4" w:date="2024-11-21T11:14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Телефон</w:t>
              </w:r>
            </w:ins>
            <w:r w:rsidRPr="00191938">
              <w:rPr>
                <w:rFonts w:ascii="Times New Roman" w:hAnsi="Times New Roman" w:cs="Times New Roman"/>
                <w:sz w:val="24"/>
                <w:szCs w:val="24"/>
                <w:highlight w:val="darkYellow"/>
                <w:lang w:val="ru-RU"/>
              </w:rPr>
              <w:t xml:space="preserve"> отца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408" w:author="36-4" w:date="2024-11-21T11:14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Строка маска для заполнения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409" w:author="36-4" w:date="2024-11-21T11:14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191938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darkYellow"/>
              </w:rPr>
            </w:pPr>
            <w:ins w:id="410" w:author="36-4" w:date="2024-11-21T11:14:00Z">
              <w:r w:rsidRPr="00191938">
                <w:rPr>
                  <w:rFonts w:ascii="Times New Roman" w:hAnsi="Times New Roman" w:cs="Times New Roman"/>
                  <w:sz w:val="24"/>
                  <w:szCs w:val="24"/>
                  <w:highlight w:val="darkYellow"/>
                  <w:lang w:val="ru-RU"/>
                </w:rPr>
                <w:t>Телефон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Журнал регистрации (РС)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1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2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3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 приличии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4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ссылка на перечисление пол)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 маска для заполнения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6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7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проживания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8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1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0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421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2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3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4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5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Форма обучения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426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 ссылка на перечисление ФО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7" w:author="36-4" w:date="2024-11-21T11:10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ФО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29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Вид образования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430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 ссылка на перечисление образование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1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2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3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4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Ср. бал</w:t>
              </w:r>
            </w:ins>
            <w:ins w:id="435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л аттестата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6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Число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7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8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Балл аттестата</w:t>
              </w:r>
            </w:ins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3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0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Уч. заведение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1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2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C16E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3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Заведение,</w:t>
              </w:r>
            </w:ins>
            <w:ins w:id="444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где учился </w:t>
              </w:r>
            </w:ins>
            <w:ins w:id="445" w:author="36-4" w:date="2024-11-21T11:15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абитуриент</w:t>
              </w:r>
            </w:ins>
            <w:ins w:id="446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 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Ход приёма документов, сведения о КС и итоги приёма (РС)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приёма</w:t>
            </w:r>
          </w:p>
        </w:tc>
        <w:tc>
          <w:tcPr>
            <w:tcW w:w="0" w:type="auto"/>
            <w:gridSpan w:val="2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ВК</w:t>
            </w:r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 приёма</w:t>
            </w:r>
          </w:p>
        </w:tc>
        <w:tc>
          <w:tcPr>
            <w:tcW w:w="0" w:type="auto"/>
            <w:gridSpan w:val="2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Конец приёма</w:t>
            </w:r>
          </w:p>
        </w:tc>
        <w:tc>
          <w:tcPr>
            <w:tcW w:w="0" w:type="auto"/>
            <w:gridSpan w:val="2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справочнику Приёмная компания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0" w:type="auto"/>
            <w:gridSpan w:val="2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документу программы СПО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бюджетной основе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F546DE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платной основе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Общее количество студентов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Список вступительных групп (РС)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7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49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AF35D3" w:rsidRDefault="00EF2822" w:rsidP="007A0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 приличии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0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</w:tcPr>
          <w:p w:rsidR="00EF2822" w:rsidRPr="00AF35D3" w:rsidRDefault="00EF2822" w:rsidP="007A0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1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452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3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4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B52B8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Рейтинг студентов (РС)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5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6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 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7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Отчество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А( приличии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8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59" w:author="36-4" w:date="2024-11-21T11:11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Ср. бал</w:t>
              </w:r>
            </w:ins>
            <w:ins w:id="460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л аттестата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1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Число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2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3" w:author="36-4" w:date="2024-11-21T11:12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Балл аттестата</w:t>
              </w:r>
            </w:ins>
          </w:p>
        </w:tc>
      </w:tr>
      <w:tr w:rsidR="00EF2822" w:rsidRPr="00EA0FEA" w:rsidTr="007A0E17"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4" w:author="36-4" w:date="2024-11-21T11:17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5" w:author="36-4" w:date="2024-11-21T11:08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  <w:tc>
          <w:tcPr>
            <w:tcW w:w="0" w:type="auto"/>
            <w:gridSpan w:val="2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ins w:id="466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 xml:space="preserve">ВК Ссылка на справочник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СиП</w:t>
              </w:r>
            </w:ins>
            <w:proofErr w:type="spellEnd"/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7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ins w:id="468" w:author="36-4" w:date="2024-11-21T11:09:00Z">
              <w: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t>Специальность</w:t>
              </w:r>
            </w:ins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План приёма (РН)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DC025A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приёма</w:t>
            </w:r>
          </w:p>
        </w:tc>
        <w:tc>
          <w:tcPr>
            <w:tcW w:w="0" w:type="auto"/>
            <w:gridSpan w:val="2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 к документу План приёма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 приёма</w:t>
            </w:r>
          </w:p>
        </w:tc>
        <w:tc>
          <w:tcPr>
            <w:tcW w:w="0" w:type="auto"/>
            <w:gridSpan w:val="2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 к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документу План приёма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*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бюджетной основе</w:t>
            </w:r>
          </w:p>
        </w:tc>
        <w:tc>
          <w:tcPr>
            <w:tcW w:w="0" w:type="auto"/>
            <w:gridSpan w:val="2"/>
          </w:tcPr>
          <w:p w:rsidR="00EF2822" w:rsidRPr="00F72A60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AF35D3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Бюджетные места</w:t>
            </w:r>
          </w:p>
        </w:tc>
        <w:tc>
          <w:tcPr>
            <w:tcW w:w="0" w:type="auto"/>
            <w:gridSpan w:val="2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студентов на платной основе</w:t>
            </w:r>
          </w:p>
        </w:tc>
        <w:tc>
          <w:tcPr>
            <w:tcW w:w="0" w:type="auto"/>
            <w:gridSpan w:val="2"/>
          </w:tcPr>
          <w:p w:rsidR="00EF2822" w:rsidRPr="004116C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9F53BF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Платные места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</w:tcPr>
          <w:p w:rsidR="00EF2822" w:rsidRPr="00CB1CF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Общее количество студентов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</w:tcPr>
          <w:p w:rsidR="00EF2822" w:rsidRDefault="00EF2822" w:rsidP="007A0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 (П)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Мужской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Женский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075344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</w:t>
            </w:r>
          </w:p>
        </w:tc>
      </w:tr>
      <w:tr w:rsidR="00EF2822" w:rsidRPr="00EA0FEA" w:rsidTr="007A0E17">
        <w:tc>
          <w:tcPr>
            <w:tcW w:w="0" w:type="auto"/>
            <w:gridSpan w:val="8"/>
            <w:shd w:val="clear" w:color="auto" w:fill="FFFF00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Форма обучения(П)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Очная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ФО</w:t>
            </w:r>
          </w:p>
        </w:tc>
      </w:tr>
      <w:tr w:rsidR="00EF2822" w:rsidRPr="00EA0FEA" w:rsidTr="007A0E17">
        <w:tc>
          <w:tcPr>
            <w:tcW w:w="0" w:type="auto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ВК</w:t>
            </w:r>
          </w:p>
        </w:tc>
        <w:tc>
          <w:tcPr>
            <w:tcW w:w="0" w:type="auto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Заочная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Строка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*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E225A2" w:rsidRDefault="00EF2822" w:rsidP="007A0E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ФО</w:t>
            </w:r>
          </w:p>
        </w:tc>
      </w:tr>
      <w:tr w:rsidR="00EF2822" w:rsidRPr="00EA0FEA" w:rsidTr="007A0E17">
        <w:tblPrEx>
          <w:tblW w:w="0" w:type="auto"/>
          <w:tblPrExChange w:id="469" w:author="36-4" w:date="2024-11-21T11:22:00Z">
            <w:tblPrEx>
              <w:tblW w:w="10788" w:type="dxa"/>
            </w:tblPrEx>
          </w:tblPrExChange>
        </w:tblPrEx>
        <w:trPr>
          <w:ins w:id="470" w:author="36-4" w:date="2024-11-21T11:20:00Z"/>
        </w:trPr>
        <w:tc>
          <w:tcPr>
            <w:tcW w:w="0" w:type="auto"/>
            <w:gridSpan w:val="8"/>
            <w:shd w:val="clear" w:color="auto" w:fill="FFFF00"/>
            <w:tcPrChange w:id="471" w:author="36-4" w:date="2024-11-21T11:22:00Z">
              <w:tcPr>
                <w:tcW w:w="10788" w:type="dxa"/>
                <w:gridSpan w:val="9"/>
                <w:shd w:val="clear" w:color="auto" w:fill="FFFFFF" w:themeFill="background1"/>
              </w:tcPr>
            </w:tcPrChange>
          </w:tcPr>
          <w:p w:rsidR="00EF2822" w:rsidRPr="00246F00" w:rsidRDefault="00EF2822" w:rsidP="007A0E17">
            <w:pPr>
              <w:jc w:val="center"/>
              <w:rPr>
                <w:ins w:id="472" w:author="36-4" w:date="2024-11-21T11:20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473" w:author="36-4" w:date="2024-11-21T11:20:00Z">
                  <w:rPr>
                    <w:ins w:id="474" w:author="36-4" w:date="2024-11-21T11:20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475" w:author="36-4" w:date="2024-11-21T11:20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Образование (П)</w:t>
              </w:r>
            </w:ins>
          </w:p>
        </w:tc>
      </w:tr>
      <w:tr w:rsidR="00EF2822" w:rsidRPr="00EA0FEA" w:rsidTr="007A0E17">
        <w:trPr>
          <w:ins w:id="476" w:author="36-4" w:date="2024-11-21T11:20:00Z"/>
        </w:trPr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477" w:author="36-4" w:date="2024-11-21T11:20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478" w:author="36-4" w:date="2024-11-21T11:20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479" w:author="36-4" w:date="2024-11-21T11:22:00Z">
                  <w:rPr>
                    <w:ins w:id="480" w:author="36-4" w:date="2024-11-21T11:20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481" w:author="36-4" w:date="2024-11-21T11:2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Среднее общее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482" w:author="36-4" w:date="2024-11-21T11:20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483" w:author="36-4" w:date="2024-11-21T11:22:00Z">
                  <w:rPr>
                    <w:ins w:id="484" w:author="36-4" w:date="2024-11-21T11:20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485" w:author="36-4" w:date="2024-11-21T11:2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486" w:author="36-4" w:date="2024-11-21T11:20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487" w:author="36-4" w:date="2024-11-21T11:22:00Z">
                  <w:rPr>
                    <w:ins w:id="488" w:author="36-4" w:date="2024-11-21T11:20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489" w:author="36-4" w:date="2024-11-21T11:2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490" w:author="36-4" w:date="2024-11-21T11:20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491" w:author="36-4" w:date="2024-11-21T11:22:00Z">
                  <w:rPr>
                    <w:ins w:id="492" w:author="36-4" w:date="2024-11-21T11:20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493" w:author="36-4" w:date="2024-11-21T11:22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rPr>
          <w:ins w:id="494" w:author="36-4" w:date="2024-11-21T11:23:00Z"/>
        </w:trPr>
        <w:tc>
          <w:tcPr>
            <w:tcW w:w="0" w:type="auto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495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496" w:author="36-4" w:date="2024-11-21T11:23:00Z">
                  <w:rPr>
                    <w:ins w:id="497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498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ВК</w:t>
              </w:r>
            </w:ins>
          </w:p>
        </w:tc>
        <w:tc>
          <w:tcPr>
            <w:tcW w:w="0" w:type="auto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499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00" w:author="36-4" w:date="2024-11-21T11:23:00Z">
                  <w:rPr>
                    <w:ins w:id="501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02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Основное общее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03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04" w:author="36-4" w:date="2024-11-21T11:23:00Z">
                  <w:rPr>
                    <w:ins w:id="505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06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07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08" w:author="36-4" w:date="2024-11-21T11:23:00Z">
                  <w:rPr>
                    <w:ins w:id="509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10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11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12" w:author="36-4" w:date="2024-11-21T11:23:00Z">
                  <w:rPr>
                    <w:ins w:id="513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14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rPr>
          <w:ins w:id="515" w:author="36-4" w:date="2024-11-21T11:23:00Z"/>
        </w:trPr>
        <w:tc>
          <w:tcPr>
            <w:tcW w:w="0" w:type="auto"/>
            <w:shd w:val="clear" w:color="auto" w:fill="FFFFFF" w:themeFill="background1"/>
          </w:tcPr>
          <w:p w:rsidR="00EF2822" w:rsidRPr="00E87FFD" w:rsidRDefault="00EF2822" w:rsidP="007A0E17">
            <w:pPr>
              <w:rPr>
                <w:ins w:id="516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17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18" w:author="36-4" w:date="2024-11-21T11:23:00Z">
                  <w:rPr>
                    <w:ins w:id="519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20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Среднее профессиональное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21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22" w:author="36-4" w:date="2024-11-21T11:23:00Z">
                  <w:rPr>
                    <w:ins w:id="523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24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25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26" w:author="36-4" w:date="2024-11-21T11:23:00Z">
                  <w:rPr>
                    <w:ins w:id="527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28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29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30" w:author="36-4" w:date="2024-11-21T11:23:00Z">
                  <w:rPr>
                    <w:ins w:id="531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32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rPr>
          <w:ins w:id="533" w:author="36-4" w:date="2024-11-21T11:23:00Z"/>
        </w:trPr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534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35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36" w:author="36-4" w:date="2024-11-21T11:23:00Z">
                  <w:rPr>
                    <w:ins w:id="537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38" w:author="36-4" w:date="2024-11-21T11:23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Высшее - спец</w:t>
              </w:r>
            </w:ins>
            <w:ins w:id="539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иалитет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40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41" w:author="36-4" w:date="2024-11-21T11:24:00Z">
                  <w:rPr>
                    <w:ins w:id="542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43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44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45" w:author="36-4" w:date="2024-11-21T11:24:00Z">
                  <w:rPr>
                    <w:ins w:id="546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47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246F00" w:rsidRDefault="00EF2822" w:rsidP="007A0E17">
            <w:pPr>
              <w:jc w:val="center"/>
              <w:rPr>
                <w:ins w:id="548" w:author="36-4" w:date="2024-11-21T11:23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49" w:author="36-4" w:date="2024-11-21T11:24:00Z">
                  <w:rPr>
                    <w:ins w:id="550" w:author="36-4" w:date="2024-11-21T11:23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51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Образование</w:t>
              </w:r>
            </w:ins>
          </w:p>
        </w:tc>
      </w:tr>
      <w:tr w:rsidR="00EF2822" w:rsidRPr="00EA0FEA" w:rsidTr="007A0E17">
        <w:trPr>
          <w:ins w:id="552" w:author="36-4" w:date="2024-11-21T11:24:00Z"/>
        </w:trPr>
        <w:tc>
          <w:tcPr>
            <w:tcW w:w="0" w:type="auto"/>
            <w:shd w:val="clear" w:color="auto" w:fill="FFFFFF" w:themeFill="background1"/>
          </w:tcPr>
          <w:p w:rsidR="00EF2822" w:rsidRDefault="00EF2822" w:rsidP="007A0E17">
            <w:pPr>
              <w:jc w:val="center"/>
              <w:rPr>
                <w:ins w:id="553" w:author="36-4" w:date="2024-11-21T11:24:00Z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554" w:author="36-4" w:date="2024-11-21T11:24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55" w:author="36-4" w:date="2024-11-21T11:24:00Z">
                  <w:rPr>
                    <w:ins w:id="556" w:author="36-4" w:date="2024-11-21T11:24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57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Высшее - бакалавриат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558" w:author="36-4" w:date="2024-11-21T11:24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59" w:author="36-4" w:date="2024-11-21T11:24:00Z">
                  <w:rPr>
                    <w:ins w:id="560" w:author="36-4" w:date="2024-11-21T11:24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61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Строка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562" w:author="36-4" w:date="2024-11-21T11:24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63" w:author="36-4" w:date="2024-11-21T11:24:00Z">
                  <w:rPr>
                    <w:ins w:id="564" w:author="36-4" w:date="2024-11-21T11:24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ins w:id="565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*</w:t>
              </w:r>
            </w:ins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EF2822" w:rsidRPr="009C416D" w:rsidRDefault="00EF2822" w:rsidP="007A0E17">
            <w:pPr>
              <w:jc w:val="center"/>
              <w:rPr>
                <w:ins w:id="566" w:author="36-4" w:date="2024-11-21T11:24:00Z"/>
                <w:rFonts w:ascii="Times New Roman" w:hAnsi="Times New Roman" w:cs="Times New Roman"/>
                <w:b/>
                <w:bCs/>
                <w:sz w:val="24"/>
                <w:szCs w:val="24"/>
                <w:lang w:val="ru-RU"/>
                <w:rPrChange w:id="567" w:author="36-4" w:date="2024-11-21T11:24:00Z">
                  <w:rPr>
                    <w:ins w:id="568" w:author="36-4" w:date="2024-11-21T11:24:00Z"/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</w:pPr>
            <w:proofErr w:type="spellStart"/>
            <w:ins w:id="569" w:author="36-4" w:date="2024-11-21T11:24:00Z"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Образоваиие</w:t>
              </w:r>
              <w:proofErr w:type="spellEnd"/>
            </w:ins>
          </w:p>
        </w:tc>
      </w:tr>
    </w:tbl>
    <w:p w:rsidR="00EF2822" w:rsidRDefault="00EF2822" w:rsidP="00EF2822">
      <w:pPr>
        <w:jc w:val="center"/>
      </w:pPr>
    </w:p>
    <w:p w:rsidR="00EF2822" w:rsidRDefault="00EF2822">
      <w:r>
        <w:br w:type="page"/>
      </w:r>
    </w:p>
    <w:p w:rsidR="00EF2822" w:rsidRPr="00EF2822" w:rsidRDefault="00EF2822" w:rsidP="00EF28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282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4AC8BB2" wp14:editId="0A77F40C">
            <wp:simplePos x="0" y="0"/>
            <wp:positionH relativeFrom="column">
              <wp:posOffset>-1068705</wp:posOffset>
            </wp:positionH>
            <wp:positionV relativeFrom="paragraph">
              <wp:posOffset>275788</wp:posOffset>
            </wp:positionV>
            <wp:extent cx="7547556" cy="790896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556" cy="79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822">
        <w:rPr>
          <w:rFonts w:ascii="Times New Roman" w:hAnsi="Times New Roman" w:cs="Times New Roman"/>
          <w:b/>
          <w:sz w:val="28"/>
          <w:szCs w:val="28"/>
          <w:lang w:val="en-US"/>
        </w:rPr>
        <w:t>ER-</w:t>
      </w:r>
      <w:r w:rsidRPr="00EF2822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Pr="00EF2822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sectPr w:rsidR="00EF2822" w:rsidRPr="00EF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6-4">
    <w15:presenceInfo w15:providerId="AD" w15:userId="S-1-5-21-2484916947-1694401681-4135648908-1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22"/>
    <w:rsid w:val="00B3642C"/>
    <w:rsid w:val="00E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E8F4"/>
  <w15:chartTrackingRefBased/>
  <w15:docId w15:val="{3193A55F-9060-4122-8649-7AAAA2D7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82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EF2822"/>
    <w:pPr>
      <w:spacing w:after="0" w:line="240" w:lineRule="auto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34-15</dc:creator>
  <cp:keywords/>
  <dc:description/>
  <cp:lastModifiedBy>34-15</cp:lastModifiedBy>
  <cp:revision>2</cp:revision>
  <dcterms:created xsi:type="dcterms:W3CDTF">2024-12-17T07:48:00Z</dcterms:created>
  <dcterms:modified xsi:type="dcterms:W3CDTF">2024-12-17T07:57:00Z</dcterms:modified>
</cp:coreProperties>
</file>